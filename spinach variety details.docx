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73" w14:textId="6AE299B3" w:rsidR="008B2413" w:rsidRPr="00A92533" w:rsidRDefault="00A92533">
      <w:pPr>
        <w:rPr>
          <w:rFonts w:ascii="Times New Roman" w:eastAsia="Times New Roman" w:hAnsi="Times New Roman" w:cs="Times New Roman"/>
          <w:color w:val="202124"/>
          <w:sz w:val="56"/>
          <w:szCs w:val="56"/>
          <w:highlight w:val="white"/>
        </w:rPr>
      </w:pPr>
      <w:r w:rsidRPr="00A92533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>Spinach Details</w:t>
      </w:r>
      <w:bookmarkStart w:id="0" w:name="_GoBack"/>
      <w:bookmarkEnd w:id="0"/>
    </w:p>
    <w:p w14:paraId="3F902B12" w14:textId="18D12E3A" w:rsidR="00D0421F" w:rsidRDefault="00D0421F">
      <w:p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2211"/>
        <w:gridCol w:w="1699"/>
        <w:gridCol w:w="2080"/>
        <w:gridCol w:w="2333"/>
      </w:tblGrid>
      <w:tr w:rsidR="003E0CD9" w14:paraId="69CA650B" w14:textId="77777777" w:rsidTr="00D0421F">
        <w:tc>
          <w:tcPr>
            <w:tcW w:w="1803" w:type="dxa"/>
          </w:tcPr>
          <w:p w14:paraId="38E185FC" w14:textId="1C2F043C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S.no</w:t>
            </w:r>
          </w:p>
        </w:tc>
        <w:tc>
          <w:tcPr>
            <w:tcW w:w="1803" w:type="dxa"/>
          </w:tcPr>
          <w:p w14:paraId="3EDDEE16" w14:textId="0E1CF68E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English Name</w:t>
            </w:r>
          </w:p>
        </w:tc>
        <w:tc>
          <w:tcPr>
            <w:tcW w:w="1803" w:type="dxa"/>
          </w:tcPr>
          <w:p w14:paraId="63039E27" w14:textId="191F40A2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Common name</w:t>
            </w:r>
          </w:p>
        </w:tc>
        <w:tc>
          <w:tcPr>
            <w:tcW w:w="1803" w:type="dxa"/>
          </w:tcPr>
          <w:p w14:paraId="1CD7280B" w14:textId="5EFF42F1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Scientific name</w:t>
            </w:r>
          </w:p>
        </w:tc>
        <w:tc>
          <w:tcPr>
            <w:tcW w:w="1804" w:type="dxa"/>
          </w:tcPr>
          <w:p w14:paraId="0527FABA" w14:textId="42FFA58A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Health Benefits</w:t>
            </w:r>
          </w:p>
        </w:tc>
      </w:tr>
      <w:tr w:rsidR="003E0CD9" w14:paraId="01ECA66C" w14:textId="77777777" w:rsidTr="00D0421F">
        <w:tc>
          <w:tcPr>
            <w:tcW w:w="1803" w:type="dxa"/>
          </w:tcPr>
          <w:p w14:paraId="14934F09" w14:textId="647E699C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803" w:type="dxa"/>
          </w:tcPr>
          <w:p w14:paraId="724BBF4B" w14:textId="61B55F89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Amaranths Red</w:t>
            </w:r>
          </w:p>
        </w:tc>
        <w:tc>
          <w:tcPr>
            <w:tcW w:w="1803" w:type="dxa"/>
          </w:tcPr>
          <w:p w14:paraId="5EF694D5" w14:textId="76F9294E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Thandu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keerai</w:t>
            </w:r>
            <w:proofErr w:type="spellEnd"/>
          </w:p>
        </w:tc>
        <w:tc>
          <w:tcPr>
            <w:tcW w:w="1803" w:type="dxa"/>
          </w:tcPr>
          <w:p w14:paraId="0F2C66A2" w14:textId="77777777" w:rsidR="00D0421F" w:rsidRDefault="00D0421F" w:rsidP="00D0421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•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Amaranthus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lricolor</w:t>
            </w:r>
            <w:proofErr w:type="spellEnd"/>
          </w:p>
          <w:p w14:paraId="34B8A17F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  <w:tc>
          <w:tcPr>
            <w:tcW w:w="1804" w:type="dxa"/>
          </w:tcPr>
          <w:p w14:paraId="49313063" w14:textId="77777777" w:rsidR="00D0421F" w:rsidRDefault="00D0421F" w:rsidP="00D0421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D0421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Beneficial for those who are suffering from osteoporosis and other bone health problems related to deficiency of calcium</w:t>
            </w:r>
          </w:p>
          <w:p w14:paraId="08E98D5B" w14:textId="76C04558" w:rsidR="00D0421F" w:rsidRPr="00D0421F" w:rsidRDefault="00D0421F" w:rsidP="00D0421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D0421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It helps us to reduce our weight and wards off heart disease as it lowers the cholesterol in the blood</w:t>
            </w:r>
          </w:p>
          <w:p w14:paraId="2A18511E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</w:tr>
      <w:tr w:rsidR="003E0CD9" w14:paraId="106F5578" w14:textId="77777777" w:rsidTr="00D0421F">
        <w:tc>
          <w:tcPr>
            <w:tcW w:w="1803" w:type="dxa"/>
          </w:tcPr>
          <w:p w14:paraId="6EB92B63" w14:textId="60A674A4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803" w:type="dxa"/>
          </w:tcPr>
          <w:p w14:paraId="50C270F9" w14:textId="7BB5CF06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Balloon vine</w:t>
            </w:r>
          </w:p>
        </w:tc>
        <w:tc>
          <w:tcPr>
            <w:tcW w:w="1803" w:type="dxa"/>
          </w:tcPr>
          <w:p w14:paraId="4E74E28A" w14:textId="5FEB4176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Mudakathan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Keerai</w:t>
            </w:r>
            <w:proofErr w:type="spellEnd"/>
          </w:p>
        </w:tc>
        <w:tc>
          <w:tcPr>
            <w:tcW w:w="1803" w:type="dxa"/>
          </w:tcPr>
          <w:p w14:paraId="2DCFFE77" w14:textId="77777777" w:rsidR="00D0421F" w:rsidRDefault="00D0421F" w:rsidP="00D0421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Cardiospermum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halicacabum</w:t>
            </w:r>
            <w:proofErr w:type="spellEnd"/>
          </w:p>
          <w:p w14:paraId="7523990D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  <w:tc>
          <w:tcPr>
            <w:tcW w:w="1804" w:type="dxa"/>
          </w:tcPr>
          <w:p w14:paraId="3D650A30" w14:textId="77777777" w:rsidR="00D0421F" w:rsidRDefault="00D0421F" w:rsidP="00D0421F">
            <w:pPr>
              <w:spacing w:line="276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•Used for cough, skin diseases, menstrual cramps, piles, constipation, dysentery arthritis and rheumatism.</w:t>
            </w:r>
          </w:p>
          <w:p w14:paraId="6844B6F1" w14:textId="77777777" w:rsidR="00D0421F" w:rsidRDefault="00D0421F" w:rsidP="00D0421F">
            <w:pPr>
              <w:spacing w:line="276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•This poultice will provide very good temporary relief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lastRenderedPageBreak/>
              <w:t>from joint pain and arthritis pain</w:t>
            </w:r>
          </w:p>
          <w:p w14:paraId="71B38E84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</w:tr>
      <w:tr w:rsidR="003E0CD9" w14:paraId="10FAEB38" w14:textId="77777777" w:rsidTr="00D0421F">
        <w:tc>
          <w:tcPr>
            <w:tcW w:w="1803" w:type="dxa"/>
          </w:tcPr>
          <w:p w14:paraId="1A2E8548" w14:textId="6CD591CA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lastRenderedPageBreak/>
              <w:t>3</w:t>
            </w:r>
          </w:p>
        </w:tc>
        <w:tc>
          <w:tcPr>
            <w:tcW w:w="1803" w:type="dxa"/>
          </w:tcPr>
          <w:p w14:paraId="05BBE6D6" w14:textId="269821AC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Dwarf copperleaf (Green),</w:t>
            </w:r>
          </w:p>
        </w:tc>
        <w:tc>
          <w:tcPr>
            <w:tcW w:w="1803" w:type="dxa"/>
          </w:tcPr>
          <w:p w14:paraId="149364C1" w14:textId="1CFA3AAB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Ponnagannai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Keerai</w:t>
            </w:r>
            <w:proofErr w:type="spellEnd"/>
          </w:p>
        </w:tc>
        <w:tc>
          <w:tcPr>
            <w:tcW w:w="1803" w:type="dxa"/>
          </w:tcPr>
          <w:p w14:paraId="2A6CAA57" w14:textId="77777777" w:rsidR="00D0421F" w:rsidRDefault="00D0421F" w:rsidP="00D0421F">
            <w:pP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Alternanthera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sessilis</w:t>
            </w:r>
            <w:proofErr w:type="spellEnd"/>
          </w:p>
          <w:p w14:paraId="758CFEC0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  <w:tc>
          <w:tcPr>
            <w:tcW w:w="1804" w:type="dxa"/>
          </w:tcPr>
          <w:p w14:paraId="044B72F0" w14:textId="77777777" w:rsidR="00D0421F" w:rsidRDefault="00D0421F" w:rsidP="00D0421F">
            <w:pPr>
              <w:pStyle w:val="ListParagraph"/>
              <w:numPr>
                <w:ilvl w:val="0"/>
                <w:numId w:val="7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D0421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As it is rich in calcium, it is good for bone health. The vitamins and minerals in it helps to boost your energy levels.</w:t>
            </w:r>
          </w:p>
          <w:p w14:paraId="665082D4" w14:textId="5192B58B" w:rsidR="00D0421F" w:rsidRPr="00D0421F" w:rsidRDefault="00D0421F" w:rsidP="00D0421F">
            <w:pPr>
              <w:pStyle w:val="ListParagraph"/>
              <w:numPr>
                <w:ilvl w:val="0"/>
                <w:numId w:val="7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D0421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It helps to get rid of bad breath when included in diet regularly. We should include </w:t>
            </w:r>
            <w:proofErr w:type="spellStart"/>
            <w:r w:rsidRPr="00D0421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ponnanganni</w:t>
            </w:r>
            <w:proofErr w:type="spellEnd"/>
            <w:r w:rsidRPr="00D0421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green leaves at least once weekly to get its benefits.</w:t>
            </w:r>
          </w:p>
          <w:p w14:paraId="39B7E3DF" w14:textId="77777777" w:rsidR="00D0421F" w:rsidRDefault="00D0421F" w:rsidP="00D0421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 xml:space="preserve">Used in burning sensation,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>diarrhea</w:t>
            </w:r>
            <w:proofErr w:type="spellEnd"/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>.</w:t>
            </w:r>
          </w:p>
          <w:p w14:paraId="3D160642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</w:tr>
      <w:tr w:rsidR="003E0CD9" w14:paraId="6ADCDE6B" w14:textId="77777777" w:rsidTr="00D0421F">
        <w:tc>
          <w:tcPr>
            <w:tcW w:w="1803" w:type="dxa"/>
          </w:tcPr>
          <w:p w14:paraId="051E83A3" w14:textId="5846E6E5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1803" w:type="dxa"/>
          </w:tcPr>
          <w:p w14:paraId="471B4DC0" w14:textId="77777777" w:rsidR="00D0421F" w:rsidRDefault="00D0421F" w:rsidP="00D0421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Amaranths Green</w:t>
            </w:r>
          </w:p>
          <w:p w14:paraId="7EACB1D8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  <w:tc>
          <w:tcPr>
            <w:tcW w:w="1803" w:type="dxa"/>
          </w:tcPr>
          <w:p w14:paraId="16E821BC" w14:textId="77777777" w:rsidR="00D0421F" w:rsidRDefault="00D0421F" w:rsidP="00D0421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Mulaikeerai</w:t>
            </w:r>
            <w:proofErr w:type="spellEnd"/>
          </w:p>
          <w:p w14:paraId="422F9D0F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  <w:tc>
          <w:tcPr>
            <w:tcW w:w="1803" w:type="dxa"/>
          </w:tcPr>
          <w:p w14:paraId="37A93060" w14:textId="09B03C15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 xml:space="preserve">Amaranths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lrislis</w:t>
            </w:r>
            <w:proofErr w:type="spellEnd"/>
          </w:p>
        </w:tc>
        <w:tc>
          <w:tcPr>
            <w:tcW w:w="1804" w:type="dxa"/>
          </w:tcPr>
          <w:p w14:paraId="5EF5F446" w14:textId="77777777" w:rsidR="00D0421F" w:rsidRDefault="00D0421F" w:rsidP="00D0421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D0421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It is beneficial for those who suffer from Alzheimer’s </w:t>
            </w:r>
            <w:r w:rsidRPr="00D0421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lastRenderedPageBreak/>
              <w:t>disease as it controls the neural damage done in the brain.</w:t>
            </w:r>
          </w:p>
          <w:p w14:paraId="731385A7" w14:textId="4276B476" w:rsidR="00D0421F" w:rsidRPr="00D0421F" w:rsidRDefault="00D0421F" w:rsidP="00D0421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D0421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Reduce inflammation in the body and provide an extra boost of nutrition to one’s health</w:t>
            </w:r>
          </w:p>
          <w:p w14:paraId="70B1AA3D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</w:tr>
      <w:tr w:rsidR="003E0CD9" w14:paraId="3951A13B" w14:textId="77777777" w:rsidTr="00D0421F">
        <w:tc>
          <w:tcPr>
            <w:tcW w:w="1803" w:type="dxa"/>
          </w:tcPr>
          <w:p w14:paraId="364D9D3E" w14:textId="3314CA6A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lastRenderedPageBreak/>
              <w:t>5</w:t>
            </w:r>
          </w:p>
        </w:tc>
        <w:tc>
          <w:tcPr>
            <w:tcW w:w="1803" w:type="dxa"/>
          </w:tcPr>
          <w:p w14:paraId="5A961C6D" w14:textId="64269B42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ins w:id="1" w:author="HP" w:date="2023-03-20T17:45:00Z">
              <w:r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>Water Spinach,</w:t>
              </w:r>
            </w:ins>
          </w:p>
        </w:tc>
        <w:tc>
          <w:tcPr>
            <w:tcW w:w="1803" w:type="dxa"/>
          </w:tcPr>
          <w:p w14:paraId="4BCD77AF" w14:textId="20464DF5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ins w:id="2" w:author="HP" w:date="2023-03-20T17:45:00Z">
              <w:r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>Vallal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>Keerai</w:t>
              </w:r>
            </w:ins>
            <w:proofErr w:type="spellEnd"/>
          </w:p>
        </w:tc>
        <w:tc>
          <w:tcPr>
            <w:tcW w:w="1803" w:type="dxa"/>
          </w:tcPr>
          <w:p w14:paraId="0C191E79" w14:textId="77777777" w:rsidR="00D0421F" w:rsidRPr="008B2413" w:rsidRDefault="00D0421F" w:rsidP="00D0421F">
            <w:pPr>
              <w:rPr>
                <w:del w:id="3" w:author="HP" w:date="2023-03-20T17:45:00Z"/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  <w:rPrChange w:id="4" w:author="HP" w:date="2023-03-20T17:44:00Z">
                  <w:rPr>
                    <w:del w:id="5" w:author="HP" w:date="2023-03-20T17:45:00Z"/>
                    <w:rFonts w:ascii="Times New Roman" w:eastAsia="Times New Roman" w:hAnsi="Times New Roman" w:cs="Times New Roman"/>
                    <w:b/>
                    <w:color w:val="202124"/>
                    <w:sz w:val="48"/>
                    <w:szCs w:val="48"/>
                    <w:highlight w:val="white"/>
                  </w:rPr>
                </w:rPrChange>
              </w:rPr>
            </w:pPr>
            <w:sdt>
              <w:sdtPr>
                <w:tag w:val="goog_rdk_41"/>
                <w:id w:val="-138817003"/>
              </w:sdtPr>
              <w:sdtContent>
                <w:ins w:id="6" w:author="HP" w:date="2023-03-20T17:45:00Z">
                  <w:r>
                    <w:rPr>
                      <w:rFonts w:ascii="Times New Roman" w:eastAsia="Times New Roman" w:hAnsi="Times New Roman" w:cs="Times New Roman"/>
                      <w:color w:val="4D5156"/>
                      <w:sz w:val="28"/>
                      <w:szCs w:val="28"/>
                      <w:highlight w:val="white"/>
                    </w:rPr>
                    <w:t xml:space="preserve">Ipomoea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4D5156"/>
                      <w:sz w:val="28"/>
                      <w:szCs w:val="28"/>
                      <w:highlight w:val="white"/>
                    </w:rPr>
                    <w:t>aquatic</w:t>
                  </w:r>
                </w:ins>
              </w:sdtContent>
            </w:sdt>
            <w:sdt>
              <w:sdtPr>
                <w:tag w:val="goog_rdk_42"/>
                <w:id w:val="-630550895"/>
              </w:sdtPr>
              <w:sdtContent>
                <w:sdt>
                  <w:sdtPr>
                    <w:tag w:val="goog_rdk_43"/>
                    <w:id w:val="-1602951796"/>
                  </w:sdtPr>
                  <w:sdtContent/>
                </w:sdt>
              </w:sdtContent>
            </w:sdt>
          </w:p>
          <w:p w14:paraId="2475589B" w14:textId="3AB2B3CA" w:rsidR="00D0421F" w:rsidRDefault="00D0421F" w:rsidP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sdt>
              <w:sdtPr>
                <w:tag w:val="goog_rdk_46"/>
                <w:id w:val="-1866207258"/>
              </w:sdtPr>
              <w:sdtContent>
                <w:sdt>
                  <w:sdtPr>
                    <w:tag w:val="goog_rdk_47"/>
                    <w:id w:val="-1252424379"/>
                  </w:sdtPr>
                  <w:sdtContent>
                    <w:ins w:id="7" w:author="HP" w:date="2023-03-20T17:42:00Z">
                      <w:r>
                        <w:rPr>
                          <w:rFonts w:ascii="Times New Roman" w:eastAsia="Times New Roman" w:hAnsi="Times New Roman" w:cs="Times New Roman"/>
                          <w:color w:val="202124"/>
                          <w:sz w:val="28"/>
                          <w:szCs w:val="28"/>
                          <w:highlight w:val="white"/>
                          <w:rPrChange w:id="8" w:author="HP" w:date="2023-03-20T17:44:00Z">
                            <w:rPr>
                              <w:rFonts w:ascii="Arial" w:eastAsia="Arial" w:hAnsi="Arial" w:cs="Arial"/>
                              <w:color w:val="202124"/>
                              <w:sz w:val="48"/>
                              <w:szCs w:val="48"/>
                              <w:highlight w:val="white"/>
                            </w:rPr>
                          </w:rPrChange>
                        </w:rPr>
                        <w:t>a</w:t>
                      </w:r>
                    </w:ins>
                    <w:proofErr w:type="spellEnd"/>
                  </w:sdtContent>
                </w:sdt>
              </w:sdtContent>
            </w:sdt>
          </w:p>
        </w:tc>
        <w:tc>
          <w:tcPr>
            <w:tcW w:w="1804" w:type="dxa"/>
          </w:tcPr>
          <w:p w14:paraId="5911B543" w14:textId="77777777" w:rsidR="00D0421F" w:rsidRDefault="00D0421F" w:rsidP="00D0421F">
            <w:pPr>
              <w:pStyle w:val="ListParagraph"/>
              <w:numPr>
                <w:ilvl w:val="0"/>
                <w:numId w:val="8"/>
              </w:numPr>
            </w:pPr>
            <w:sdt>
              <w:sdtPr>
                <w:tag w:val="goog_rdk_50"/>
                <w:id w:val="-36517758"/>
              </w:sdtPr>
              <w:sdtContent>
                <w:ins w:id="9" w:author="HP" w:date="2023-03-20T17:42:00Z">
                  <w:r w:rsidRPr="00D0421F">
                    <w:rPr>
                      <w:rFonts w:ascii="Times New Roman" w:eastAsia="Times New Roman" w:hAnsi="Times New Roman" w:cs="Times New Roman"/>
                      <w:color w:val="202124"/>
                      <w:sz w:val="28"/>
                      <w:szCs w:val="28"/>
                      <w:highlight w:val="white"/>
                      <w:rPrChange w:id="10" w:author="HP" w:date="2023-03-20T17:44:00Z">
                        <w:rPr>
                          <w:rFonts w:ascii="Arial" w:eastAsia="Arial" w:hAnsi="Arial" w:cs="Arial"/>
                          <w:color w:val="202124"/>
                          <w:sz w:val="33"/>
                          <w:szCs w:val="33"/>
                          <w:highlight w:val="white"/>
                        </w:rPr>
                      </w:rPrChange>
                    </w:rPr>
                    <w:t>Water spinach is </w:t>
                  </w:r>
                </w:ins>
              </w:sdtContent>
            </w:sdt>
            <w:customXmlInsRangeStart w:id="11" w:author="HP" w:date="2023-03-20T17:42:00Z"/>
            <w:sdt>
              <w:sdtPr>
                <w:tag w:val="goog_rdk_51"/>
                <w:id w:val="-1654985793"/>
              </w:sdtPr>
              <w:sdtContent>
                <w:customXmlInsRangeEnd w:id="11"/>
                <w:ins w:id="12" w:author="HP" w:date="2023-03-20T17:42:00Z">
                  <w:r w:rsidRPr="00D0421F">
                    <w:rPr>
                      <w:rFonts w:ascii="Times New Roman" w:eastAsia="Times New Roman" w:hAnsi="Times New Roman" w:cs="Times New Roman"/>
                      <w:color w:val="040C28"/>
                      <w:sz w:val="28"/>
                      <w:szCs w:val="28"/>
                      <w:rPrChange w:id="13" w:author="HP" w:date="2023-03-20T17:44:00Z">
                        <w:rPr>
                          <w:rFonts w:ascii="Arial" w:eastAsia="Arial" w:hAnsi="Arial" w:cs="Arial"/>
                          <w:color w:val="040C28"/>
                          <w:sz w:val="33"/>
                          <w:szCs w:val="33"/>
                        </w:rPr>
                      </w:rPrChange>
                    </w:rPr>
                    <w:t>a powerhouse of nutrients that benefit your body as well as your skin and brain</w:t>
                  </w:r>
                </w:ins>
                <w:customXmlInsRangeStart w:id="14" w:author="HP" w:date="2023-03-20T17:42:00Z"/>
              </w:sdtContent>
            </w:sdt>
            <w:customXmlInsRangeEnd w:id="14"/>
          </w:p>
          <w:p w14:paraId="44D4F897" w14:textId="278CA138" w:rsidR="00D0421F" w:rsidRPr="00D0421F" w:rsidRDefault="00D0421F" w:rsidP="00D0421F">
            <w:pPr>
              <w:pStyle w:val="ListParagraph"/>
              <w:numPr>
                <w:ilvl w:val="0"/>
                <w:numId w:val="8"/>
              </w:numPr>
            </w:pPr>
            <w:ins w:id="15" w:author="HP" w:date="2023-03-20T17:42:00Z">
              <w:r w:rsidRPr="00D0421F">
                <w:rPr>
                  <w:rFonts w:ascii="Times New Roman" w:eastAsia="Times New Roman" w:hAnsi="Times New Roman" w:cs="Times New Roman"/>
                  <w:color w:val="202124"/>
                  <w:sz w:val="28"/>
                  <w:szCs w:val="28"/>
                  <w:highlight w:val="white"/>
                  <w:rPrChange w:id="16" w:author="HP" w:date="2023-03-20T17:44:00Z">
                    <w:rPr>
                      <w:rFonts w:ascii="Arial" w:eastAsia="Arial" w:hAnsi="Arial" w:cs="Arial"/>
                      <w:color w:val="202124"/>
                      <w:sz w:val="33"/>
                      <w:szCs w:val="33"/>
                      <w:highlight w:val="white"/>
                    </w:rPr>
                  </w:rPrChange>
                </w:rPr>
                <w:t xml:space="preserve">It contains abundant quantities of water, iron, vitamin C, vitamin A and other nutrients and can be eaten cooked or raw. It is mostly used in salads as well as </w:t>
              </w:r>
              <w:r w:rsidRPr="00D0421F">
                <w:rPr>
                  <w:rFonts w:ascii="Times New Roman" w:eastAsia="Times New Roman" w:hAnsi="Times New Roman" w:cs="Times New Roman"/>
                  <w:color w:val="202124"/>
                  <w:sz w:val="28"/>
                  <w:szCs w:val="28"/>
                  <w:highlight w:val="white"/>
                  <w:rPrChange w:id="17" w:author="HP" w:date="2023-03-20T17:44:00Z">
                    <w:rPr>
                      <w:rFonts w:ascii="Arial" w:eastAsia="Arial" w:hAnsi="Arial" w:cs="Arial"/>
                      <w:color w:val="202124"/>
                      <w:sz w:val="33"/>
                      <w:szCs w:val="33"/>
                      <w:highlight w:val="white"/>
                    </w:rPr>
                  </w:rPrChange>
                </w:rPr>
                <w:lastRenderedPageBreak/>
                <w:t>other dishes to boost their nutrient content.</w:t>
              </w:r>
            </w:ins>
          </w:p>
        </w:tc>
      </w:tr>
      <w:tr w:rsidR="003E0CD9" w14:paraId="60317976" w14:textId="77777777" w:rsidTr="00D0421F">
        <w:tc>
          <w:tcPr>
            <w:tcW w:w="1803" w:type="dxa"/>
          </w:tcPr>
          <w:p w14:paraId="0BA32F40" w14:textId="3FA61B93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lastRenderedPageBreak/>
              <w:t>6</w:t>
            </w:r>
          </w:p>
        </w:tc>
        <w:tc>
          <w:tcPr>
            <w:tcW w:w="1803" w:type="dxa"/>
          </w:tcPr>
          <w:p w14:paraId="35A68033" w14:textId="074F75F1" w:rsidR="00D0421F" w:rsidRDefault="00D0421F" w:rsidP="00D0421F">
            <w:pPr>
              <w:rPr>
                <w:ins w:id="18" w:author="HP" w:date="2023-03-20T17:45:00Z"/>
                <w:rFonts w:ascii="Times New Roman" w:eastAsia="Times New Roman" w:hAnsi="Times New Roman" w:cs="Times New Roman"/>
                <w:color w:val="4D5156"/>
                <w:sz w:val="28"/>
                <w:szCs w:val="28"/>
                <w:highlight w:val="white"/>
              </w:rPr>
            </w:pPr>
            <w:ins w:id="19" w:author="HP" w:date="2023-03-20T17:45:00Z">
              <w:r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>E- Tropical Amarant</w:t>
              </w:r>
            </w:ins>
            <w:sdt>
              <w:sdtPr>
                <w:tag w:val="goog_rdk_32"/>
                <w:id w:val="77254619"/>
              </w:sdtPr>
              <w:sdtContent>
                <w:ins w:id="20" w:author="HP" w:date="2023-03-20T17:45:00Z">
                  <w:r>
                    <w:rPr>
                      <w:rFonts w:ascii="Times New Roman" w:eastAsia="Times New Roman" w:hAnsi="Times New Roman" w:cs="Times New Roman"/>
                      <w:color w:val="4D5156"/>
                      <w:sz w:val="28"/>
                      <w:szCs w:val="28"/>
                      <w:highlight w:val="white"/>
                    </w:rPr>
                    <w:t xml:space="preserve">h, </w:t>
                  </w:r>
                </w:ins>
              </w:sdtContent>
            </w:sdt>
          </w:p>
          <w:p w14:paraId="4F90EF4E" w14:textId="75F4B488" w:rsidR="00D0421F" w:rsidRDefault="00D0421F" w:rsidP="00D0421F">
            <w:pPr>
              <w:rPr>
                <w:ins w:id="21" w:author="HP" w:date="2023-03-20T17:45:00Z"/>
                <w:rFonts w:ascii="Times New Roman" w:eastAsia="Times New Roman" w:hAnsi="Times New Roman" w:cs="Times New Roman"/>
                <w:color w:val="4D5156"/>
                <w:sz w:val="28"/>
                <w:szCs w:val="28"/>
                <w:highlight w:val="white"/>
              </w:rPr>
            </w:pPr>
          </w:p>
          <w:sdt>
            <w:sdtPr>
              <w:tag w:val="goog_rdk_39"/>
              <w:id w:val="136226338"/>
            </w:sdtPr>
            <w:sdtContent>
              <w:p w14:paraId="0E58636C" w14:textId="6EA77049" w:rsidR="00D0421F" w:rsidRPr="003E0CD9" w:rsidRDefault="00D0421F">
                <w:pPr>
                  <w:rPr>
                    <w:rFonts w:ascii="Times New Roman" w:eastAsia="Times New Roman" w:hAnsi="Times New Roman" w:cs="Times New Roman"/>
                    <w:color w:val="4D5156"/>
                    <w:sz w:val="28"/>
                    <w:szCs w:val="28"/>
                    <w:highlight w:val="white"/>
                  </w:rPr>
                </w:pPr>
                <w:sdt>
                  <w:sdtPr>
                    <w:tag w:val="goog_rdk_37"/>
                    <w:id w:val="-977756988"/>
                  </w:sdtPr>
                  <w:sdtContent>
                    <w:sdt>
                      <w:sdtPr>
                        <w:tag w:val="goog_rdk_38"/>
                        <w:id w:val="1613562598"/>
                        <w:showingPlcHdr/>
                      </w:sdtPr>
                      <w:sdtContent>
                        <w:r w:rsidR="003E0CD9">
                          <w:t xml:space="preserve">     </w:t>
                        </w:r>
                      </w:sdtContent>
                    </w:sdt>
                  </w:sdtContent>
                </w:sdt>
              </w:p>
            </w:sdtContent>
          </w:sdt>
        </w:tc>
        <w:tc>
          <w:tcPr>
            <w:tcW w:w="1803" w:type="dxa"/>
          </w:tcPr>
          <w:p w14:paraId="6FEAF069" w14:textId="085906D0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Siru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Keerai</w:t>
            </w:r>
            <w:proofErr w:type="spellEnd"/>
          </w:p>
        </w:tc>
        <w:tc>
          <w:tcPr>
            <w:tcW w:w="1803" w:type="dxa"/>
          </w:tcPr>
          <w:p w14:paraId="2315E59B" w14:textId="6BF28361" w:rsidR="00D0421F" w:rsidRDefault="003E0CD9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ins w:id="22" w:author="HP" w:date="2023-03-20T17:45:00Z">
              <w:r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>Amaranthus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>crassipes</w:t>
              </w:r>
            </w:ins>
            <w:proofErr w:type="spellEnd"/>
          </w:p>
        </w:tc>
        <w:tc>
          <w:tcPr>
            <w:tcW w:w="1804" w:type="dxa"/>
          </w:tcPr>
          <w:p w14:paraId="4FC7F500" w14:textId="77777777" w:rsidR="003E0CD9" w:rsidRPr="003E0CD9" w:rsidRDefault="003E0CD9" w:rsidP="003E0CD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 w:rsidRPr="003E0CD9">
              <w:rPr>
                <w:sz w:val="28"/>
                <w:szCs w:val="28"/>
              </w:rPr>
              <w:t>Siru</w:t>
            </w:r>
            <w:ins w:id="23" w:author="HP" w:date="2023-03-20T17:45:00Z">
              <w:r w:rsidRPr="003E0CD9"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>keerai</w:t>
              </w:r>
              <w:proofErr w:type="spellEnd"/>
              <w:r w:rsidRPr="003E0CD9"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 xml:space="preserve"> is an essential part of daily diet as </w:t>
              </w:r>
            </w:ins>
            <w:r w:rsidRPr="003E0CD9">
              <w:rPr>
                <w:sz w:val="28"/>
                <w:szCs w:val="28"/>
              </w:rPr>
              <w:t>its</w:t>
            </w:r>
            <w:r>
              <w:t xml:space="preserve"> </w:t>
            </w:r>
            <w:ins w:id="24" w:author="HP" w:date="2023-03-20T17:45:00Z">
              <w:r w:rsidRPr="003E0CD9"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>main property is to remove waste from the body.</w:t>
              </w:r>
            </w:ins>
          </w:p>
          <w:p w14:paraId="5EB7871D" w14:textId="1676347A" w:rsidR="003E0CD9" w:rsidRPr="003E0CD9" w:rsidRDefault="003E0CD9" w:rsidP="003E0CD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ins w:id="25" w:author="HP" w:date="2023-03-20T17:45:00Z">
              <w:r w:rsidRPr="003E0CD9"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 xml:space="preserve">When consumed regularly this helps in removing toxins from the kidney and cleans the urinary </w:t>
              </w:r>
              <w:proofErr w:type="spellStart"/>
              <w:r w:rsidRPr="003E0CD9"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>tract.</w:t>
              </w:r>
            </w:ins>
          </w:p>
          <w:p w14:paraId="1A162FB9" w14:textId="286FA91D" w:rsidR="00D0421F" w:rsidRPr="003E0CD9" w:rsidRDefault="003E0CD9" w:rsidP="003E0CD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ins w:id="26" w:author="HP" w:date="2023-03-20T17:45:00Z">
              <w:r w:rsidRPr="003E0CD9"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>Sirukeerai</w:t>
              </w:r>
              <w:proofErr w:type="spellEnd"/>
              <w:r w:rsidRPr="003E0CD9"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 xml:space="preserve"> also helps in eradicating kidney stones and other bile related diseases</w:t>
              </w:r>
            </w:ins>
          </w:p>
        </w:tc>
      </w:tr>
      <w:tr w:rsidR="003E0CD9" w14:paraId="2A976384" w14:textId="77777777" w:rsidTr="00D0421F">
        <w:tc>
          <w:tcPr>
            <w:tcW w:w="1803" w:type="dxa"/>
          </w:tcPr>
          <w:p w14:paraId="650D98FA" w14:textId="627CB2CA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7</w:t>
            </w:r>
          </w:p>
        </w:tc>
        <w:tc>
          <w:tcPr>
            <w:tcW w:w="1803" w:type="dxa"/>
          </w:tcPr>
          <w:p w14:paraId="55B2AB5A" w14:textId="5BA6CAF8" w:rsidR="00D0421F" w:rsidRDefault="003E0CD9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ins w:id="27" w:author="HP" w:date="2023-03-20T17:45:00Z">
              <w:r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>Palak</w:t>
              </w:r>
            </w:ins>
            <w:proofErr w:type="spellEnd"/>
          </w:p>
        </w:tc>
        <w:tc>
          <w:tcPr>
            <w:tcW w:w="1803" w:type="dxa"/>
          </w:tcPr>
          <w:p w14:paraId="42647130" w14:textId="11E7087A" w:rsidR="00D0421F" w:rsidRDefault="003E0CD9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ins w:id="28" w:author="HP" w:date="2023-03-20T17:45:00Z">
              <w:r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>Palak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>Keerai</w:t>
              </w:r>
            </w:ins>
            <w:proofErr w:type="spellEnd"/>
          </w:p>
        </w:tc>
        <w:tc>
          <w:tcPr>
            <w:tcW w:w="1803" w:type="dxa"/>
          </w:tcPr>
          <w:p w14:paraId="225721F2" w14:textId="276FBAF8" w:rsidR="00D0421F" w:rsidRDefault="003E0CD9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sdt>
              <w:sdtPr>
                <w:tag w:val="goog_rdk_25"/>
                <w:id w:val="-1189223877"/>
              </w:sdtPr>
              <w:sdtContent>
                <w:proofErr w:type="spellStart"/>
                <w:ins w:id="29" w:author="HP" w:date="2023-03-20T17:45:00Z">
                  <w:r>
                    <w:rPr>
                      <w:rFonts w:ascii="Times New Roman" w:eastAsia="Times New Roman" w:hAnsi="Times New Roman" w:cs="Times New Roman"/>
                      <w:color w:val="4D5156"/>
                      <w:sz w:val="28"/>
                      <w:szCs w:val="28"/>
                      <w:highlight w:val="white"/>
                    </w:rPr>
                    <w:t>Spinacia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4D5156"/>
                      <w:sz w:val="28"/>
                      <w:szCs w:val="28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4D5156"/>
                      <w:sz w:val="28"/>
                      <w:szCs w:val="28"/>
                      <w:highlight w:val="white"/>
                    </w:rPr>
                    <w:t>oleracea</w:t>
                  </w:r>
                </w:ins>
                <w:proofErr w:type="spellEnd"/>
              </w:sdtContent>
            </w:sdt>
          </w:p>
        </w:tc>
        <w:tc>
          <w:tcPr>
            <w:tcW w:w="1804" w:type="dxa"/>
          </w:tcPr>
          <w:p w14:paraId="03BDFCC9" w14:textId="03B7866F" w:rsidR="00D0421F" w:rsidRPr="003E0CD9" w:rsidRDefault="003E0CD9" w:rsidP="003E0CD9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ins w:id="30" w:author="HP" w:date="2023-03-20T17:45:00Z">
              <w:r w:rsidRPr="003E0CD9"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 xml:space="preserve">Vitamin A ensures stronger immunity, and its anti-inflammatory action can </w:t>
              </w:r>
              <w:r w:rsidRPr="003E0CD9"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lastRenderedPageBreak/>
                <w:t>reduce the inflammation and promote eye health</w:t>
              </w:r>
            </w:ins>
          </w:p>
        </w:tc>
      </w:tr>
      <w:tr w:rsidR="003E0CD9" w14:paraId="2C79AEA7" w14:textId="77777777" w:rsidTr="00D0421F">
        <w:tc>
          <w:tcPr>
            <w:tcW w:w="1803" w:type="dxa"/>
          </w:tcPr>
          <w:p w14:paraId="09896F4D" w14:textId="64E3C7CC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lastRenderedPageBreak/>
              <w:t>8</w:t>
            </w:r>
          </w:p>
        </w:tc>
        <w:tc>
          <w:tcPr>
            <w:tcW w:w="1803" w:type="dxa"/>
          </w:tcPr>
          <w:p w14:paraId="787F92EB" w14:textId="15E208B1" w:rsidR="00D0421F" w:rsidRDefault="003E0CD9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ins w:id="31" w:author="HP" w:date="2023-03-20T17:45:00Z">
              <w:r>
                <w:rPr>
                  <w:rFonts w:ascii="Times New Roman" w:eastAsia="Times New Roman" w:hAnsi="Times New Roman" w:cs="Times New Roman"/>
                  <w:b/>
                  <w:color w:val="4D5156"/>
                  <w:sz w:val="28"/>
                  <w:szCs w:val="28"/>
                  <w:highlight w:val="white"/>
                </w:rPr>
                <w:t>Mustard</w:t>
              </w:r>
            </w:ins>
          </w:p>
        </w:tc>
        <w:tc>
          <w:tcPr>
            <w:tcW w:w="1803" w:type="dxa"/>
          </w:tcPr>
          <w:p w14:paraId="5134392E" w14:textId="470074F4" w:rsidR="00D0421F" w:rsidRDefault="003E0CD9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ins w:id="32" w:author="HP" w:date="2023-03-20T17:45:00Z">
              <w:r>
                <w:rPr>
                  <w:rFonts w:ascii="Times New Roman" w:eastAsia="Times New Roman" w:hAnsi="Times New Roman" w:cs="Times New Roman"/>
                  <w:b/>
                  <w:color w:val="4D5156"/>
                  <w:sz w:val="28"/>
                  <w:szCs w:val="28"/>
                  <w:highlight w:val="white"/>
                </w:rPr>
                <w:t>Kadugu</w:t>
              </w:r>
              <w:proofErr w:type="spellEnd"/>
              <w:r>
                <w:rPr>
                  <w:rFonts w:ascii="Times New Roman" w:eastAsia="Times New Roman" w:hAnsi="Times New Roman" w:cs="Times New Roman"/>
                  <w:b/>
                  <w:color w:val="4D5156"/>
                  <w:sz w:val="28"/>
                  <w:szCs w:val="28"/>
                  <w:highlight w:val="white"/>
                </w:rPr>
                <w:t xml:space="preserve">  </w:t>
              </w:r>
              <w:proofErr w:type="spellStart"/>
              <w:r>
                <w:rPr>
                  <w:rFonts w:ascii="Times New Roman" w:eastAsia="Times New Roman" w:hAnsi="Times New Roman" w:cs="Times New Roman"/>
                  <w:b/>
                  <w:color w:val="4D5156"/>
                  <w:sz w:val="28"/>
                  <w:szCs w:val="28"/>
                  <w:highlight w:val="white"/>
                </w:rPr>
                <w:t>Keerai</w:t>
              </w:r>
            </w:ins>
            <w:proofErr w:type="spellEnd"/>
          </w:p>
        </w:tc>
        <w:tc>
          <w:tcPr>
            <w:tcW w:w="1803" w:type="dxa"/>
          </w:tcPr>
          <w:p w14:paraId="5B8284A2" w14:textId="78180D72" w:rsidR="00D0421F" w:rsidRDefault="003E0CD9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sdt>
              <w:sdtPr>
                <w:tag w:val="goog_rdk_4"/>
                <w:id w:val="-1272309487"/>
              </w:sdtPr>
              <w:sdtContent>
                <w:ins w:id="33" w:author="HP" w:date="2023-03-20T17:45:00Z">
                  <w:r>
                    <w:rPr>
                      <w:rFonts w:ascii="Times New Roman" w:eastAsia="Times New Roman" w:hAnsi="Times New Roman" w:cs="Times New Roman"/>
                      <w:b/>
                      <w:color w:val="4D5156"/>
                      <w:sz w:val="28"/>
                      <w:szCs w:val="28"/>
                      <w:highlight w:val="white"/>
                    </w:rPr>
                    <w:t xml:space="preserve">Brassica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color w:val="4D5156"/>
                      <w:sz w:val="28"/>
                      <w:szCs w:val="28"/>
                      <w:highlight w:val="white"/>
                    </w:rPr>
                    <w:t>juncea</w:t>
                  </w:r>
                </w:ins>
                <w:proofErr w:type="spellEnd"/>
              </w:sdtContent>
            </w:sdt>
          </w:p>
        </w:tc>
        <w:tc>
          <w:tcPr>
            <w:tcW w:w="1804" w:type="dxa"/>
          </w:tcPr>
          <w:p w14:paraId="576207EA" w14:textId="39B8B879" w:rsidR="00D0421F" w:rsidRPr="003E0CD9" w:rsidRDefault="003E0CD9" w:rsidP="003E0CD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ins w:id="34" w:author="HP" w:date="2023-03-20T17:45:00Z">
              <w:r w:rsidRPr="003E0CD9"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>supports many body functions, including good </w:t>
              </w:r>
            </w:ins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lung and kidney health</w:t>
            </w:r>
          </w:p>
          <w:p w14:paraId="39271C69" w14:textId="66D67CAA" w:rsidR="003E0CD9" w:rsidRPr="003E0CD9" w:rsidRDefault="003E0CD9" w:rsidP="003E0CD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ins w:id="35" w:author="HP" w:date="2023-03-20T17:45:00Z">
              <w:r>
                <w:rPr>
                  <w:rFonts w:ascii="Times New Roman" w:eastAsia="Times New Roman" w:hAnsi="Times New Roman" w:cs="Times New Roman"/>
                  <w:color w:val="4D5156"/>
                  <w:sz w:val="28"/>
                  <w:szCs w:val="28"/>
                  <w:highlight w:val="white"/>
                </w:rPr>
                <w:t>Mustard greens are a rich source of vitamins and minerals your body needs to stay healthy</w:t>
              </w:r>
            </w:ins>
          </w:p>
        </w:tc>
      </w:tr>
      <w:tr w:rsidR="003E0CD9" w14:paraId="2006098E" w14:textId="77777777" w:rsidTr="00D0421F">
        <w:tc>
          <w:tcPr>
            <w:tcW w:w="1803" w:type="dxa"/>
          </w:tcPr>
          <w:p w14:paraId="09BC91AD" w14:textId="1174C3D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9</w:t>
            </w:r>
          </w:p>
        </w:tc>
        <w:tc>
          <w:tcPr>
            <w:tcW w:w="1803" w:type="dxa"/>
          </w:tcPr>
          <w:p w14:paraId="222D526C" w14:textId="24CAFAA7" w:rsidR="00D0421F" w:rsidRDefault="003E0CD9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Mint Leaves</w:t>
            </w:r>
          </w:p>
        </w:tc>
        <w:tc>
          <w:tcPr>
            <w:tcW w:w="1803" w:type="dxa"/>
          </w:tcPr>
          <w:p w14:paraId="3FBFB208" w14:textId="116960FE" w:rsidR="00D0421F" w:rsidRDefault="003E0CD9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Pudina</w:t>
            </w:r>
            <w:proofErr w:type="spellEnd"/>
          </w:p>
        </w:tc>
        <w:tc>
          <w:tcPr>
            <w:tcW w:w="1803" w:type="dxa"/>
          </w:tcPr>
          <w:p w14:paraId="381DAA9C" w14:textId="58D303D1" w:rsidR="00D0421F" w:rsidRDefault="003E0CD9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D5156"/>
                <w:sz w:val="28"/>
                <w:szCs w:val="28"/>
                <w:highlight w:val="white"/>
              </w:rPr>
              <w:t>Mentha</w:t>
            </w:r>
            <w:proofErr w:type="spellEnd"/>
          </w:p>
        </w:tc>
        <w:tc>
          <w:tcPr>
            <w:tcW w:w="1804" w:type="dxa"/>
          </w:tcPr>
          <w:p w14:paraId="6526E402" w14:textId="12CAA2DF" w:rsidR="00D0421F" w:rsidRDefault="0093052B" w:rsidP="0093052B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93052B">
              <w:rPr>
                <w:rFonts w:ascii="Times New Roman" w:eastAsia="Times New Roman" w:hAnsi="Times New Roman" w:cs="Times New Roman"/>
                <w:color w:val="4D5156"/>
                <w:sz w:val="28"/>
                <w:szCs w:val="28"/>
                <w:highlight w:val="white"/>
              </w:rPr>
              <w:t>M</w:t>
            </w:r>
            <w:r w:rsidRPr="0093052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int leaves are anti-inflammatory in nature which helps in </w:t>
            </w:r>
            <w:r w:rsidRPr="0093052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reducing any                   </w:t>
            </w:r>
            <w:r w:rsidRPr="0093052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     inflammation in your stomach. </w:t>
            </w:r>
          </w:p>
        </w:tc>
      </w:tr>
      <w:tr w:rsidR="003E0CD9" w14:paraId="20486A82" w14:textId="77777777" w:rsidTr="00D0421F">
        <w:tc>
          <w:tcPr>
            <w:tcW w:w="1803" w:type="dxa"/>
          </w:tcPr>
          <w:p w14:paraId="70174662" w14:textId="0B25BDDD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1803" w:type="dxa"/>
          </w:tcPr>
          <w:p w14:paraId="47F423DF" w14:textId="4EBD4863" w:rsidR="00D0421F" w:rsidRDefault="0093052B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Malabar Spinach</w:t>
            </w:r>
          </w:p>
        </w:tc>
        <w:tc>
          <w:tcPr>
            <w:tcW w:w="1803" w:type="dxa"/>
          </w:tcPr>
          <w:p w14:paraId="7C110F07" w14:textId="1CFEE3D5" w:rsidR="00D0421F" w:rsidRDefault="0093052B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>pasala</w:t>
            </w:r>
            <w:proofErr w:type="spellEnd"/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>keerai</w:t>
            </w:r>
            <w:proofErr w:type="spellEnd"/>
          </w:p>
        </w:tc>
        <w:tc>
          <w:tcPr>
            <w:tcW w:w="1803" w:type="dxa"/>
          </w:tcPr>
          <w:p w14:paraId="5D87C8CE" w14:textId="77777777" w:rsidR="0093052B" w:rsidRDefault="0093052B" w:rsidP="0093052B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Basella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alba</w:t>
            </w:r>
          </w:p>
          <w:p w14:paraId="357A8AC3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  <w:tc>
          <w:tcPr>
            <w:tcW w:w="1804" w:type="dxa"/>
          </w:tcPr>
          <w:p w14:paraId="18593AE9" w14:textId="77777777" w:rsidR="0093052B" w:rsidRDefault="0093052B" w:rsidP="0093052B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93052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The succulent mucilage is a particularl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y rich source of soluble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fiber.</w:t>
            </w:r>
          </w:p>
          <w:p w14:paraId="392A2133" w14:textId="083946AE" w:rsidR="00D0421F" w:rsidRPr="0093052B" w:rsidRDefault="0093052B" w:rsidP="0093052B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End"/>
            <w:r w:rsidRPr="0093052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Astringent - </w:t>
            </w:r>
            <w:r w:rsidRPr="0093052B"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 xml:space="preserve">the cooked roots are </w:t>
            </w:r>
            <w:r w:rsidRPr="0093052B"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lastRenderedPageBreak/>
              <w:t xml:space="preserve">used in the treatment of </w:t>
            </w:r>
            <w:proofErr w:type="spellStart"/>
            <w:r w:rsidRPr="0093052B"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>diarrhea</w:t>
            </w:r>
            <w:proofErr w:type="spellEnd"/>
            <w:r w:rsidRPr="0093052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.</w:t>
            </w:r>
          </w:p>
        </w:tc>
      </w:tr>
      <w:tr w:rsidR="003E0CD9" w14:paraId="3FFA37F3" w14:textId="77777777" w:rsidTr="00D0421F">
        <w:tc>
          <w:tcPr>
            <w:tcW w:w="1803" w:type="dxa"/>
          </w:tcPr>
          <w:p w14:paraId="12F92376" w14:textId="6A2A238D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lastRenderedPageBreak/>
              <w:t>11</w:t>
            </w:r>
          </w:p>
        </w:tc>
        <w:tc>
          <w:tcPr>
            <w:tcW w:w="1803" w:type="dxa"/>
          </w:tcPr>
          <w:p w14:paraId="7AD2287A" w14:textId="3FE2C3DE" w:rsidR="00D0421F" w:rsidRDefault="0093052B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Lettuce Tree</w:t>
            </w:r>
          </w:p>
        </w:tc>
        <w:tc>
          <w:tcPr>
            <w:tcW w:w="1803" w:type="dxa"/>
          </w:tcPr>
          <w:p w14:paraId="6B67BC84" w14:textId="0E827A55" w:rsidR="00D0421F" w:rsidRDefault="0093052B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Sandi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Keerai</w:t>
            </w:r>
            <w:proofErr w:type="spellEnd"/>
          </w:p>
        </w:tc>
        <w:tc>
          <w:tcPr>
            <w:tcW w:w="1803" w:type="dxa"/>
          </w:tcPr>
          <w:p w14:paraId="05B7F8E3" w14:textId="24152A47" w:rsidR="00D0421F" w:rsidRDefault="0093052B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>Pisonia</w:t>
            </w:r>
            <w:proofErr w:type="spellEnd"/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>umbellifera</w:t>
            </w:r>
            <w:proofErr w:type="spellEnd"/>
          </w:p>
        </w:tc>
        <w:tc>
          <w:tcPr>
            <w:tcW w:w="1804" w:type="dxa"/>
          </w:tcPr>
          <w:p w14:paraId="1B6BAC24" w14:textId="77777777" w:rsidR="0093052B" w:rsidRDefault="0093052B" w:rsidP="0093052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r w:rsidRPr="0093052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Bone Strength. Lettuce is a source of vitamin K, which helps strengthen bones.</w:t>
            </w:r>
          </w:p>
          <w:p w14:paraId="4C7FD7DC" w14:textId="77777777" w:rsidR="0093052B" w:rsidRDefault="0093052B" w:rsidP="0093052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r w:rsidRPr="0093052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Hydration. Water makes up over 95% of raw lettuce.</w:t>
            </w:r>
          </w:p>
          <w:p w14:paraId="4AB632BB" w14:textId="42C64CDF" w:rsidR="0093052B" w:rsidRPr="0093052B" w:rsidRDefault="0093052B" w:rsidP="0093052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r w:rsidRPr="0093052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Improved Vision. Lettuce is a source of vitamin A, which plays a role in eye health. </w:t>
            </w:r>
          </w:p>
          <w:p w14:paraId="7DD3C359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</w:tr>
      <w:tr w:rsidR="003E0CD9" w14:paraId="253E3658" w14:textId="77777777" w:rsidTr="00D0421F">
        <w:tc>
          <w:tcPr>
            <w:tcW w:w="1803" w:type="dxa"/>
          </w:tcPr>
          <w:p w14:paraId="32BA62BC" w14:textId="170E708C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12</w:t>
            </w:r>
          </w:p>
        </w:tc>
        <w:tc>
          <w:tcPr>
            <w:tcW w:w="1803" w:type="dxa"/>
          </w:tcPr>
          <w:p w14:paraId="336AA3F6" w14:textId="22E16729" w:rsidR="00D0421F" w:rsidRDefault="0093052B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Lambs Quarters</w:t>
            </w:r>
          </w:p>
        </w:tc>
        <w:tc>
          <w:tcPr>
            <w:tcW w:w="1803" w:type="dxa"/>
          </w:tcPr>
          <w:p w14:paraId="1D20E0CC" w14:textId="571BDA0D" w:rsidR="00D0421F" w:rsidRDefault="0093052B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Paruppu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Keerai</w:t>
            </w:r>
            <w:proofErr w:type="spellEnd"/>
          </w:p>
        </w:tc>
        <w:tc>
          <w:tcPr>
            <w:tcW w:w="1803" w:type="dxa"/>
          </w:tcPr>
          <w:p w14:paraId="16E3B984" w14:textId="77777777" w:rsidR="0093052B" w:rsidRDefault="0093052B" w:rsidP="0093052B">
            <w:pP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Chenopodium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album</w:t>
            </w:r>
          </w:p>
          <w:p w14:paraId="115CB014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  <w:tc>
          <w:tcPr>
            <w:tcW w:w="1804" w:type="dxa"/>
          </w:tcPr>
          <w:p w14:paraId="524D985B" w14:textId="77777777" w:rsidR="0093052B" w:rsidRDefault="0093052B" w:rsidP="0093052B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93052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Lamb's quarters and </w:t>
            </w:r>
            <w:proofErr w:type="spellStart"/>
            <w:r w:rsidRPr="0093052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o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rach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are incredibly nutritious.</w:t>
            </w:r>
          </w:p>
          <w:p w14:paraId="168A49FE" w14:textId="77777777" w:rsidR="0093052B" w:rsidRDefault="0093052B" w:rsidP="0093052B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93052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They are </w:t>
            </w:r>
            <w:r w:rsidRPr="0093052B"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 xml:space="preserve">high in </w:t>
            </w:r>
            <w:proofErr w:type="spellStart"/>
            <w:r w:rsidRPr="0093052B"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>fiber</w:t>
            </w:r>
            <w:proofErr w:type="spellEnd"/>
            <w:r w:rsidRPr="0093052B"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>, protein and is loaded with both Vitamins A and C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.</w:t>
            </w:r>
          </w:p>
          <w:p w14:paraId="6A505DD1" w14:textId="61690FA6" w:rsidR="0093052B" w:rsidRPr="0093052B" w:rsidRDefault="0093052B" w:rsidP="0093052B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93052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Lamb's quarters is also high in manganese, calcium, </w:t>
            </w:r>
            <w:r w:rsidRPr="0093052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lastRenderedPageBreak/>
              <w:t>copper and has a bit of iron, and is high in both omega-3 and omega-6 fatty acids.</w:t>
            </w:r>
          </w:p>
          <w:p w14:paraId="2BDBAB0F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</w:tr>
      <w:tr w:rsidR="003E0CD9" w14:paraId="6898CF6A" w14:textId="77777777" w:rsidTr="00D0421F">
        <w:tc>
          <w:tcPr>
            <w:tcW w:w="1803" w:type="dxa"/>
          </w:tcPr>
          <w:p w14:paraId="156215C3" w14:textId="48B72058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lastRenderedPageBreak/>
              <w:t>13</w:t>
            </w:r>
          </w:p>
        </w:tc>
        <w:tc>
          <w:tcPr>
            <w:tcW w:w="1803" w:type="dxa"/>
          </w:tcPr>
          <w:p w14:paraId="6EE9958E" w14:textId="3C95AFA1" w:rsidR="00D0421F" w:rsidRDefault="0093052B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Lagos Spinach</w:t>
            </w:r>
          </w:p>
        </w:tc>
        <w:tc>
          <w:tcPr>
            <w:tcW w:w="1803" w:type="dxa"/>
          </w:tcPr>
          <w:p w14:paraId="121B5FE0" w14:textId="6B2448FB" w:rsidR="00D0421F" w:rsidRDefault="0093052B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Pasalai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Keerai</w:t>
            </w:r>
            <w:proofErr w:type="spellEnd"/>
          </w:p>
        </w:tc>
        <w:tc>
          <w:tcPr>
            <w:tcW w:w="1803" w:type="dxa"/>
          </w:tcPr>
          <w:p w14:paraId="6DBC0714" w14:textId="77777777" w:rsidR="0093052B" w:rsidRDefault="0093052B" w:rsidP="0093052B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Celosia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argentea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var.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argentea</w:t>
            </w:r>
            <w:proofErr w:type="spellEnd"/>
          </w:p>
          <w:p w14:paraId="3F39CE72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  <w:tc>
          <w:tcPr>
            <w:tcW w:w="1804" w:type="dxa"/>
          </w:tcPr>
          <w:p w14:paraId="27B1BC7D" w14:textId="420E3D1D" w:rsidR="00D0421F" w:rsidRPr="0093052B" w:rsidRDefault="0093052B" w:rsidP="0093052B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93052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It </w:t>
            </w:r>
            <w:r w:rsidRPr="0093052B"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>helps to prevent bone related diseases still because of its high level of calcium</w:t>
            </w:r>
            <w:r w:rsidRPr="0093052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. It is high in fibre and water content, this helps to improve digestion and prevents conditions such as constipation</w:t>
            </w:r>
          </w:p>
        </w:tc>
      </w:tr>
      <w:tr w:rsidR="003E0CD9" w14:paraId="01ADEF36" w14:textId="77777777" w:rsidTr="00D0421F">
        <w:tc>
          <w:tcPr>
            <w:tcW w:w="1803" w:type="dxa"/>
          </w:tcPr>
          <w:p w14:paraId="46E8C3B3" w14:textId="7E3F1AC3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14</w:t>
            </w:r>
          </w:p>
        </w:tc>
        <w:tc>
          <w:tcPr>
            <w:tcW w:w="1803" w:type="dxa"/>
          </w:tcPr>
          <w:p w14:paraId="6AA87D6C" w14:textId="2168A364" w:rsidR="00D0421F" w:rsidRDefault="0093052B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Indian Pennywort</w:t>
            </w:r>
          </w:p>
        </w:tc>
        <w:tc>
          <w:tcPr>
            <w:tcW w:w="1803" w:type="dxa"/>
          </w:tcPr>
          <w:p w14:paraId="5CE07871" w14:textId="2E6D7C54" w:rsidR="00D0421F" w:rsidRDefault="0093052B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Vallarai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Keerai</w:t>
            </w:r>
            <w:proofErr w:type="spellEnd"/>
          </w:p>
        </w:tc>
        <w:tc>
          <w:tcPr>
            <w:tcW w:w="1803" w:type="dxa"/>
          </w:tcPr>
          <w:p w14:paraId="2A796995" w14:textId="3149DAC7" w:rsidR="00D0421F" w:rsidRDefault="0093052B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Centella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asiatica</w:t>
            </w:r>
            <w:proofErr w:type="spellEnd"/>
          </w:p>
        </w:tc>
        <w:tc>
          <w:tcPr>
            <w:tcW w:w="1804" w:type="dxa"/>
          </w:tcPr>
          <w:p w14:paraId="521FACC3" w14:textId="77777777" w:rsidR="00A92533" w:rsidRPr="00A92533" w:rsidRDefault="00A92533" w:rsidP="00A9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Stomach ulcer and urinary tract infections: Pennywort is </w:t>
            </w:r>
          </w:p>
          <w:p w14:paraId="24338C22" w14:textId="77777777" w:rsidR="00A92533" w:rsidRPr="00A92533" w:rsidRDefault="00A92533" w:rsidP="00A9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frequently used to treat stomach and urinary tract infections </w:t>
            </w:r>
          </w:p>
          <w:p w14:paraId="6893BF47" w14:textId="77777777" w:rsidR="00A92533" w:rsidRPr="00A92533" w:rsidRDefault="00A92533" w:rsidP="00A9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proofErr w:type="gramStart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due</w:t>
            </w:r>
            <w:proofErr w:type="gramEnd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 to its antibacterial characteristics. To get rid of stomach </w:t>
            </w:r>
          </w:p>
          <w:p w14:paraId="071DF936" w14:textId="77777777" w:rsidR="00A92533" w:rsidRPr="00A92533" w:rsidRDefault="00A92533" w:rsidP="00A9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ulcers and urinary issues, boil the </w:t>
            </w: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lastRenderedPageBreak/>
              <w:t xml:space="preserve">clean, fresh pennywort, </w:t>
            </w:r>
          </w:p>
          <w:p w14:paraId="0ED44D80" w14:textId="23EE4E1B" w:rsidR="00D0421F" w:rsidRDefault="00A92533" w:rsidP="00A9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gramStart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strain</w:t>
            </w:r>
            <w:proofErr w:type="gramEnd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 it into a glass, add honey, and drink it each morning.</w:t>
            </w:r>
          </w:p>
        </w:tc>
      </w:tr>
      <w:tr w:rsidR="003E0CD9" w14:paraId="6E70D377" w14:textId="77777777" w:rsidTr="00D0421F">
        <w:tc>
          <w:tcPr>
            <w:tcW w:w="1803" w:type="dxa"/>
          </w:tcPr>
          <w:p w14:paraId="33CD7135" w14:textId="56A778A0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lastRenderedPageBreak/>
              <w:t>15</w:t>
            </w:r>
          </w:p>
        </w:tc>
        <w:tc>
          <w:tcPr>
            <w:tcW w:w="1803" w:type="dxa"/>
          </w:tcPr>
          <w:p w14:paraId="6B7CCC8D" w14:textId="5973B372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Gongura</w:t>
            </w:r>
            <w:proofErr w:type="spellEnd"/>
          </w:p>
        </w:tc>
        <w:tc>
          <w:tcPr>
            <w:tcW w:w="1803" w:type="dxa"/>
          </w:tcPr>
          <w:p w14:paraId="2DC0364F" w14:textId="59C5BDA9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Pulicha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Keerai</w:t>
            </w:r>
            <w:proofErr w:type="spellEnd"/>
          </w:p>
        </w:tc>
        <w:tc>
          <w:tcPr>
            <w:tcW w:w="1803" w:type="dxa"/>
          </w:tcPr>
          <w:p w14:paraId="41F03C8E" w14:textId="62DD36B0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Hibiscus sabdariffa</w:t>
            </w:r>
          </w:p>
        </w:tc>
        <w:tc>
          <w:tcPr>
            <w:tcW w:w="1804" w:type="dxa"/>
          </w:tcPr>
          <w:p w14:paraId="384FF4D8" w14:textId="34B3AAF8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Gongura</w:t>
            </w:r>
            <w:proofErr w:type="spellEnd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is an </w:t>
            </w:r>
            <w:r w:rsidRPr="00A92533"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  <w:t>excellent source of folate and a very good source of vitamin B6</w:t>
            </w: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, both of which are needed to maintain low homocysteine levels. Apart from this, it is a rich source of iron, vitamin C, anti-oxidants, calcium, iron, zinc and vitamin A</w:t>
            </w:r>
          </w:p>
        </w:tc>
      </w:tr>
      <w:tr w:rsidR="003E0CD9" w14:paraId="31E28AAD" w14:textId="77777777" w:rsidTr="00D0421F">
        <w:tc>
          <w:tcPr>
            <w:tcW w:w="1803" w:type="dxa"/>
          </w:tcPr>
          <w:p w14:paraId="24B21AF0" w14:textId="25C87F95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16</w:t>
            </w:r>
          </w:p>
        </w:tc>
        <w:tc>
          <w:tcPr>
            <w:tcW w:w="1803" w:type="dxa"/>
          </w:tcPr>
          <w:p w14:paraId="5FC031A4" w14:textId="2FBDE925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Holy Basil</w:t>
            </w:r>
          </w:p>
        </w:tc>
        <w:tc>
          <w:tcPr>
            <w:tcW w:w="1803" w:type="dxa"/>
          </w:tcPr>
          <w:p w14:paraId="6B3D5337" w14:textId="5F3FBBCE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Tulsi</w:t>
            </w:r>
            <w:proofErr w:type="spellEnd"/>
          </w:p>
        </w:tc>
        <w:tc>
          <w:tcPr>
            <w:tcW w:w="1803" w:type="dxa"/>
          </w:tcPr>
          <w:p w14:paraId="2AAE61BD" w14:textId="26A525B2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Ocimum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tenuiflorum</w:t>
            </w:r>
            <w:proofErr w:type="spellEnd"/>
          </w:p>
        </w:tc>
        <w:tc>
          <w:tcPr>
            <w:tcW w:w="1804" w:type="dxa"/>
          </w:tcPr>
          <w:p w14:paraId="5593BB17" w14:textId="77777777" w:rsidR="00A92533" w:rsidRPr="00A92533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Holy basil benefits appear to include the ability to control blood sugar (glucose) levels as demonstrated by several test tube and animal experiments, as well as human clinical trials.</w:t>
            </w:r>
          </w:p>
          <w:p w14:paraId="7EE853C4" w14:textId="1F7D3940" w:rsidR="00D0421F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It is also used to treat snake and insect bites. Women sometimes use basil before and after childbirth to promote blood circulation, and </w:t>
            </w: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lastRenderedPageBreak/>
              <w:t>also to start the flow of breast milk.</w:t>
            </w:r>
          </w:p>
        </w:tc>
      </w:tr>
      <w:tr w:rsidR="003E0CD9" w14:paraId="23E909BB" w14:textId="77777777" w:rsidTr="00D0421F">
        <w:tc>
          <w:tcPr>
            <w:tcW w:w="1803" w:type="dxa"/>
          </w:tcPr>
          <w:p w14:paraId="093B2C3F" w14:textId="1F159FF1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lastRenderedPageBreak/>
              <w:t>17</w:t>
            </w:r>
          </w:p>
        </w:tc>
        <w:tc>
          <w:tcPr>
            <w:tcW w:w="1803" w:type="dxa"/>
          </w:tcPr>
          <w:p w14:paraId="3E1D23A9" w14:textId="75032FF9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0464D"/>
                <w:sz w:val="28"/>
                <w:szCs w:val="28"/>
              </w:rPr>
              <w:t>Fenugreek Leaves</w:t>
            </w:r>
          </w:p>
        </w:tc>
        <w:tc>
          <w:tcPr>
            <w:tcW w:w="1803" w:type="dxa"/>
          </w:tcPr>
          <w:p w14:paraId="7EEDDBC3" w14:textId="0F636E79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64D"/>
                <w:sz w:val="28"/>
                <w:szCs w:val="28"/>
              </w:rPr>
              <w:t>Vendhaya</w:t>
            </w:r>
            <w:proofErr w:type="spellEnd"/>
            <w:r>
              <w:rPr>
                <w:rFonts w:ascii="Times New Roman" w:eastAsia="Times New Roman" w:hAnsi="Times New Roman" w:cs="Times New Roman"/>
                <w:color w:val="40464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64D"/>
                <w:sz w:val="28"/>
                <w:szCs w:val="28"/>
              </w:rPr>
              <w:t>Keerai</w:t>
            </w:r>
            <w:proofErr w:type="spellEnd"/>
          </w:p>
        </w:tc>
        <w:tc>
          <w:tcPr>
            <w:tcW w:w="1803" w:type="dxa"/>
          </w:tcPr>
          <w:p w14:paraId="6889AD8A" w14:textId="77777777" w:rsidR="00A92533" w:rsidRDefault="00A92533" w:rsidP="00A9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>Trigonella</w:t>
            </w:r>
            <w:proofErr w:type="spellEnd"/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>foenum-graecum</w:t>
            </w:r>
            <w:proofErr w:type="spellEnd"/>
          </w:p>
          <w:p w14:paraId="04D37E7F" w14:textId="77777777" w:rsidR="00A92533" w:rsidRDefault="00A92533" w:rsidP="00A9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</w:pPr>
          </w:p>
          <w:p w14:paraId="0614D216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  <w:tc>
          <w:tcPr>
            <w:tcW w:w="1804" w:type="dxa"/>
          </w:tcPr>
          <w:p w14:paraId="67CC4E69" w14:textId="31D24951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Fenugreek leaves are herbs with extensive medicinal properties. They specifically contain anti-diabetic and anti-carcinogenic qualities. Their usage has been noteworthy in traditional and alternative medicine for ages. They improve digestion, skin, heart health and hair health. They also have antioxidant and anti-inflammatory properties.</w:t>
            </w:r>
          </w:p>
        </w:tc>
      </w:tr>
      <w:tr w:rsidR="003E0CD9" w14:paraId="1042BFDD" w14:textId="77777777" w:rsidTr="00D0421F">
        <w:tc>
          <w:tcPr>
            <w:tcW w:w="1803" w:type="dxa"/>
          </w:tcPr>
          <w:p w14:paraId="19A8E190" w14:textId="3E76B0D0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18</w:t>
            </w:r>
          </w:p>
        </w:tc>
        <w:tc>
          <w:tcPr>
            <w:tcW w:w="1803" w:type="dxa"/>
          </w:tcPr>
          <w:p w14:paraId="7EE217BE" w14:textId="7B635745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 xml:space="preserve">False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>Amarnath</w:t>
            </w:r>
            <w:proofErr w:type="spellEnd"/>
          </w:p>
        </w:tc>
        <w:tc>
          <w:tcPr>
            <w:tcW w:w="1803" w:type="dxa"/>
          </w:tcPr>
          <w:p w14:paraId="42B5CA56" w14:textId="1D4BBB1E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>Thoyya</w:t>
            </w:r>
            <w:proofErr w:type="spellEnd"/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>Keerai</w:t>
            </w:r>
            <w:proofErr w:type="spellEnd"/>
          </w:p>
        </w:tc>
        <w:tc>
          <w:tcPr>
            <w:tcW w:w="1803" w:type="dxa"/>
          </w:tcPr>
          <w:p w14:paraId="532017E3" w14:textId="0DADB62A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Digera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muricata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 </w:t>
            </w:r>
          </w:p>
        </w:tc>
        <w:tc>
          <w:tcPr>
            <w:tcW w:w="1804" w:type="dxa"/>
          </w:tcPr>
          <w:p w14:paraId="2B41D5DC" w14:textId="77777777" w:rsidR="00A92533" w:rsidRDefault="00A92533" w:rsidP="00A9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0464D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0464D"/>
                <w:sz w:val="28"/>
                <w:szCs w:val="28"/>
              </w:rPr>
              <w:t>Used mostly as part of the winter dishes of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40464D"/>
                <w:sz w:val="28"/>
                <w:szCs w:val="28"/>
              </w:rPr>
              <w:t>saag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40464D"/>
                <w:sz w:val="28"/>
                <w:szCs w:val="28"/>
              </w:rPr>
              <w:t>, </w:t>
            </w:r>
            <w:r>
              <w:rPr>
                <w:rFonts w:ascii="Times New Roman" w:eastAsia="Times New Roman" w:hAnsi="Times New Roman" w:cs="Times New Roman"/>
                <w:color w:val="40464D"/>
                <w:sz w:val="28"/>
                <w:szCs w:val="28"/>
              </w:rPr>
              <w:t>it is the less favourite relative of spinach. But Amaranth leaves are much superior to most greens because they are a powerhouse of nutrients. Let us look at some health benefits of eating Amaranth leaves.</w:t>
            </w:r>
          </w:p>
          <w:p w14:paraId="114146B8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</w:tr>
      <w:tr w:rsidR="003E0CD9" w14:paraId="50B52E82" w14:textId="77777777" w:rsidTr="00D0421F">
        <w:tc>
          <w:tcPr>
            <w:tcW w:w="1803" w:type="dxa"/>
          </w:tcPr>
          <w:p w14:paraId="2C30F840" w14:textId="7DB34531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lastRenderedPageBreak/>
              <w:t>19</w:t>
            </w:r>
          </w:p>
        </w:tc>
        <w:tc>
          <w:tcPr>
            <w:tcW w:w="1803" w:type="dxa"/>
          </w:tcPr>
          <w:p w14:paraId="6DB08198" w14:textId="4361990A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Dwarf copperleaf (Red),</w:t>
            </w:r>
          </w:p>
        </w:tc>
        <w:tc>
          <w:tcPr>
            <w:tcW w:w="1803" w:type="dxa"/>
          </w:tcPr>
          <w:p w14:paraId="276895F6" w14:textId="6462C2FB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Ponnagannai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Keerai</w:t>
            </w:r>
            <w:proofErr w:type="spellEnd"/>
          </w:p>
        </w:tc>
        <w:tc>
          <w:tcPr>
            <w:tcW w:w="1803" w:type="dxa"/>
          </w:tcPr>
          <w:p w14:paraId="5EE7E017" w14:textId="77777777" w:rsidR="00A92533" w:rsidRDefault="00A92533" w:rsidP="00A9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Alternanthera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sessilis</w:t>
            </w:r>
            <w:proofErr w:type="spellEnd"/>
          </w:p>
          <w:p w14:paraId="724DCE03" w14:textId="77777777" w:rsidR="00D0421F" w:rsidRPr="00A92533" w:rsidRDefault="00D0421F">
            <w:pP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highlight w:val="white"/>
              </w:rPr>
            </w:pPr>
          </w:p>
        </w:tc>
        <w:tc>
          <w:tcPr>
            <w:tcW w:w="1804" w:type="dxa"/>
          </w:tcPr>
          <w:p w14:paraId="24C368F3" w14:textId="77777777" w:rsidR="00A92533" w:rsidRPr="00A92533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As it is rich in calcium, it is good for bone health. The vitamins and minerals in it helps to boost your energy levels.</w:t>
            </w:r>
          </w:p>
          <w:p w14:paraId="779E0884" w14:textId="77777777" w:rsidR="00A92533" w:rsidRPr="00A92533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It helps to get rid of bad breath when included in diet regularly. We should include </w:t>
            </w:r>
            <w:proofErr w:type="spellStart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ponnanganni</w:t>
            </w:r>
            <w:proofErr w:type="spellEnd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 green leaves at least once weekly to get its benefits.</w:t>
            </w:r>
          </w:p>
          <w:p w14:paraId="2DE54C84" w14:textId="04B9B2C8" w:rsidR="00D0421F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Used in burning sensation, </w:t>
            </w:r>
            <w:proofErr w:type="spellStart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diarrhea</w:t>
            </w:r>
            <w:proofErr w:type="spellEnd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.</w:t>
            </w:r>
          </w:p>
        </w:tc>
      </w:tr>
      <w:tr w:rsidR="003E0CD9" w14:paraId="0588CA39" w14:textId="77777777" w:rsidTr="00D0421F">
        <w:tc>
          <w:tcPr>
            <w:tcW w:w="1803" w:type="dxa"/>
          </w:tcPr>
          <w:p w14:paraId="3EC3F41B" w14:textId="7AB4F9D1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20</w:t>
            </w:r>
          </w:p>
        </w:tc>
        <w:tc>
          <w:tcPr>
            <w:tcW w:w="1803" w:type="dxa"/>
          </w:tcPr>
          <w:p w14:paraId="7E7878A3" w14:textId="7EA8FD11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Carry Leaves</w:t>
            </w:r>
          </w:p>
        </w:tc>
        <w:tc>
          <w:tcPr>
            <w:tcW w:w="1803" w:type="dxa"/>
          </w:tcPr>
          <w:p w14:paraId="6EB8F455" w14:textId="583043DE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70757A"/>
                <w:sz w:val="28"/>
                <w:szCs w:val="28"/>
              </w:rPr>
              <w:t>Kaṟivēppilai</w:t>
            </w:r>
            <w:proofErr w:type="spellEnd"/>
            <w:r>
              <w:rPr>
                <w:rFonts w:ascii="Times New Roman" w:eastAsia="Times New Roman" w:hAnsi="Times New Roman" w:cs="Times New Roman"/>
                <w:color w:val="70757A"/>
                <w:sz w:val="28"/>
                <w:szCs w:val="28"/>
              </w:rPr>
              <w:t>,</w:t>
            </w:r>
          </w:p>
        </w:tc>
        <w:tc>
          <w:tcPr>
            <w:tcW w:w="1803" w:type="dxa"/>
          </w:tcPr>
          <w:p w14:paraId="4882491B" w14:textId="648DE41D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Murraya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koenigii</w:t>
            </w:r>
            <w:proofErr w:type="spellEnd"/>
          </w:p>
        </w:tc>
        <w:tc>
          <w:tcPr>
            <w:tcW w:w="1804" w:type="dxa"/>
          </w:tcPr>
          <w:p w14:paraId="0E77394F" w14:textId="77777777" w:rsidR="00A92533" w:rsidRPr="00A92533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Curry leaves are a rich source of vitamin A, vitamin B, vitamin C, vitamin B2, calcium, and iron, apart from a heavy distinctive </w:t>
            </w:r>
            <w:proofErr w:type="spellStart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odor</w:t>
            </w:r>
            <w:proofErr w:type="spellEnd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 and pungent taste. </w:t>
            </w:r>
          </w:p>
          <w:p w14:paraId="493B5DC2" w14:textId="0EDE36A3" w:rsidR="00D0421F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It helps in the treatment of dysentery, </w:t>
            </w:r>
            <w:proofErr w:type="spellStart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diarrhea</w:t>
            </w:r>
            <w:proofErr w:type="spellEnd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, diabetes, morning sickness, and nausea by adding curry leaves to your meals.</w:t>
            </w:r>
          </w:p>
        </w:tc>
      </w:tr>
      <w:tr w:rsidR="003E0CD9" w14:paraId="21717388" w14:textId="77777777" w:rsidTr="00D0421F">
        <w:tc>
          <w:tcPr>
            <w:tcW w:w="1803" w:type="dxa"/>
          </w:tcPr>
          <w:p w14:paraId="40181701" w14:textId="495DED7F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21</w:t>
            </w:r>
          </w:p>
        </w:tc>
        <w:tc>
          <w:tcPr>
            <w:tcW w:w="1803" w:type="dxa"/>
          </w:tcPr>
          <w:p w14:paraId="77375CEC" w14:textId="77FAE86F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Coriander Leaves</w:t>
            </w:r>
          </w:p>
        </w:tc>
        <w:tc>
          <w:tcPr>
            <w:tcW w:w="1803" w:type="dxa"/>
          </w:tcPr>
          <w:p w14:paraId="21F4C897" w14:textId="0394CC13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70757A"/>
                <w:sz w:val="28"/>
                <w:szCs w:val="28"/>
              </w:rPr>
              <w:t>Kottumalli</w:t>
            </w:r>
            <w:proofErr w:type="spellEnd"/>
            <w:r>
              <w:rPr>
                <w:rFonts w:ascii="Times New Roman" w:eastAsia="Times New Roman" w:hAnsi="Times New Roman" w:cs="Times New Roman"/>
                <w:color w:val="70757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0757A"/>
                <w:sz w:val="28"/>
                <w:szCs w:val="28"/>
              </w:rPr>
              <w:t>Thazhai</w:t>
            </w:r>
            <w:proofErr w:type="spellEnd"/>
          </w:p>
        </w:tc>
        <w:tc>
          <w:tcPr>
            <w:tcW w:w="1803" w:type="dxa"/>
          </w:tcPr>
          <w:p w14:paraId="595C0228" w14:textId="77777777" w:rsidR="00A92533" w:rsidRDefault="00A92533" w:rsidP="00A92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Coriandrum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sativum</w:t>
            </w:r>
            <w:proofErr w:type="spellEnd"/>
          </w:p>
          <w:p w14:paraId="46C01043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  <w:tc>
          <w:tcPr>
            <w:tcW w:w="1804" w:type="dxa"/>
          </w:tcPr>
          <w:p w14:paraId="6F1E283A" w14:textId="77777777" w:rsidR="00A92533" w:rsidRPr="00A92533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Coriander is a fragrant, antioxidant-rich herb that has </w:t>
            </w: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lastRenderedPageBreak/>
              <w:t xml:space="preserve">many culinary uses and   </w:t>
            </w:r>
          </w:p>
          <w:p w14:paraId="72FA34A0" w14:textId="77777777" w:rsidR="00A92533" w:rsidRPr="00A92533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proofErr w:type="gramStart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health</w:t>
            </w:r>
            <w:proofErr w:type="gramEnd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 benefits. It may help lower your blood sugar, fight infections, and </w:t>
            </w:r>
          </w:p>
          <w:p w14:paraId="03C1CC33" w14:textId="77777777" w:rsidR="00A92533" w:rsidRPr="00A92533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proofErr w:type="gramStart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promote</w:t>
            </w:r>
            <w:proofErr w:type="gramEnd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 heart, brain, skin, and digestive health. You can easily add coriander </w:t>
            </w:r>
          </w:p>
          <w:p w14:paraId="513CB826" w14:textId="3CC36D8F" w:rsidR="00D0421F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gramStart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seeds</w:t>
            </w:r>
            <w:proofErr w:type="gramEnd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 or leaves — sometimes known as cilantro — to your diet.</w:t>
            </w:r>
          </w:p>
        </w:tc>
      </w:tr>
      <w:tr w:rsidR="003E0CD9" w14:paraId="03001B83" w14:textId="77777777" w:rsidTr="00D0421F">
        <w:tc>
          <w:tcPr>
            <w:tcW w:w="1803" w:type="dxa"/>
          </w:tcPr>
          <w:p w14:paraId="5C71038C" w14:textId="7704B911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lastRenderedPageBreak/>
              <w:t>22</w:t>
            </w:r>
          </w:p>
        </w:tc>
        <w:tc>
          <w:tcPr>
            <w:tcW w:w="1803" w:type="dxa"/>
          </w:tcPr>
          <w:p w14:paraId="76A1FF8D" w14:textId="5E06CC0F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Chinese Spinach</w:t>
            </w:r>
          </w:p>
        </w:tc>
        <w:tc>
          <w:tcPr>
            <w:tcW w:w="1803" w:type="dxa"/>
          </w:tcPr>
          <w:p w14:paraId="3FD5C16E" w14:textId="6ED29BF9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Arai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Keerai</w:t>
            </w:r>
            <w:proofErr w:type="spellEnd"/>
          </w:p>
        </w:tc>
        <w:tc>
          <w:tcPr>
            <w:tcW w:w="1803" w:type="dxa"/>
          </w:tcPr>
          <w:p w14:paraId="7EA94A2A" w14:textId="77777777" w:rsidR="00A92533" w:rsidRDefault="00A92533" w:rsidP="00A92533">
            <w:pPr>
              <w:rPr>
                <w:rFonts w:ascii="Times New Roman" w:eastAsia="Times New Roman" w:hAnsi="Times New Roman" w:cs="Times New Roman"/>
                <w:color w:val="70757A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70757A"/>
                <w:sz w:val="28"/>
                <w:szCs w:val="28"/>
                <w:highlight w:val="white"/>
              </w:rPr>
              <w:t>Amaranthus</w:t>
            </w:r>
            <w:proofErr w:type="spellEnd"/>
            <w:r>
              <w:rPr>
                <w:rFonts w:ascii="Times New Roman" w:eastAsia="Times New Roman" w:hAnsi="Times New Roman" w:cs="Times New Roman"/>
                <w:color w:val="70757A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0757A"/>
                <w:sz w:val="28"/>
                <w:szCs w:val="28"/>
                <w:highlight w:val="white"/>
              </w:rPr>
              <w:t>dubius</w:t>
            </w:r>
            <w:proofErr w:type="spellEnd"/>
          </w:p>
          <w:p w14:paraId="066A6085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  <w:tc>
          <w:tcPr>
            <w:tcW w:w="1804" w:type="dxa"/>
          </w:tcPr>
          <w:p w14:paraId="3A0593B3" w14:textId="6335EC14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Chinese spinach is a source of potassium to balance fluid levels, iron to develop the protein </w:t>
            </w:r>
            <w:proofErr w:type="spellStart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hemoglobin</w:t>
            </w:r>
            <w:proofErr w:type="spellEnd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 for oxygen transport through the bloodstream, calcium to build strong bones and teeth, and vitamin A to maintain healthy organ functioning.</w:t>
            </w:r>
          </w:p>
        </w:tc>
      </w:tr>
      <w:tr w:rsidR="003E0CD9" w14:paraId="5DDF2CCF" w14:textId="77777777" w:rsidTr="00D0421F">
        <w:tc>
          <w:tcPr>
            <w:tcW w:w="1803" w:type="dxa"/>
          </w:tcPr>
          <w:p w14:paraId="0D8210D5" w14:textId="33B6E4B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23</w:t>
            </w:r>
          </w:p>
        </w:tc>
        <w:tc>
          <w:tcPr>
            <w:tcW w:w="1803" w:type="dxa"/>
          </w:tcPr>
          <w:p w14:paraId="51CC6184" w14:textId="14782904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Celery</w:t>
            </w:r>
          </w:p>
        </w:tc>
        <w:tc>
          <w:tcPr>
            <w:tcW w:w="1803" w:type="dxa"/>
          </w:tcPr>
          <w:p w14:paraId="28C5F041" w14:textId="78058DFE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Celery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Keerai</w:t>
            </w:r>
            <w:proofErr w:type="spellEnd"/>
          </w:p>
        </w:tc>
        <w:tc>
          <w:tcPr>
            <w:tcW w:w="1803" w:type="dxa"/>
          </w:tcPr>
          <w:p w14:paraId="4C9EA549" w14:textId="72EFDEDA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Apium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graveolens</w:t>
            </w:r>
            <w:proofErr w:type="spellEnd"/>
          </w:p>
        </w:tc>
        <w:tc>
          <w:tcPr>
            <w:tcW w:w="1804" w:type="dxa"/>
          </w:tcPr>
          <w:p w14:paraId="7D37B9C8" w14:textId="002C1579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Celery is loaded with antioxidants. These include well-known varieties such as flavonoids and vitamin C, as well as </w:t>
            </w:r>
            <w:proofErr w:type="spellStart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lunularin</w:t>
            </w:r>
            <w:proofErr w:type="spellEnd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 and </w:t>
            </w:r>
            <w:proofErr w:type="spellStart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bergapten</w:t>
            </w:r>
            <w:proofErr w:type="spellEnd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. These and other </w:t>
            </w:r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lastRenderedPageBreak/>
              <w:t xml:space="preserve">antioxidants help to prevent the oxidative stress that contributes to cancer. Celery is rich in a phytochemical known as </w:t>
            </w:r>
            <w:proofErr w:type="spellStart"/>
            <w:r w:rsidRPr="00A9253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phthalides</w:t>
            </w:r>
            <w:proofErr w:type="spellEnd"/>
          </w:p>
        </w:tc>
      </w:tr>
      <w:tr w:rsidR="003E0CD9" w14:paraId="287D60E0" w14:textId="77777777" w:rsidTr="00D0421F">
        <w:tc>
          <w:tcPr>
            <w:tcW w:w="1803" w:type="dxa"/>
          </w:tcPr>
          <w:p w14:paraId="742889AE" w14:textId="2DE0C66C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lastRenderedPageBreak/>
              <w:t>24</w:t>
            </w:r>
          </w:p>
        </w:tc>
        <w:tc>
          <w:tcPr>
            <w:tcW w:w="1803" w:type="dxa"/>
          </w:tcPr>
          <w:p w14:paraId="5236D305" w14:textId="56BE0220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  <w:highlight w:val="white"/>
              </w:rPr>
              <w:t>- Black nightshade/Garden Nightshade</w:t>
            </w:r>
          </w:p>
        </w:tc>
        <w:tc>
          <w:tcPr>
            <w:tcW w:w="1803" w:type="dxa"/>
          </w:tcPr>
          <w:p w14:paraId="1C4A3592" w14:textId="25269379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Manathakkali</w:t>
            </w:r>
            <w:proofErr w:type="spellEnd"/>
          </w:p>
        </w:tc>
        <w:tc>
          <w:tcPr>
            <w:tcW w:w="1803" w:type="dxa"/>
          </w:tcPr>
          <w:p w14:paraId="29438915" w14:textId="77777777" w:rsidR="00A92533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Solanum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nigrum</w:t>
            </w:r>
            <w:proofErr w:type="spellEnd"/>
          </w:p>
          <w:p w14:paraId="65F5D1D7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  <w:tc>
          <w:tcPr>
            <w:tcW w:w="1804" w:type="dxa"/>
          </w:tcPr>
          <w:p w14:paraId="743280E9" w14:textId="77777777" w:rsidR="00A92533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The leaves of this plant are rich in antioxidants and help in strengthening the liver of a person consuming it on a regular basis.</w:t>
            </w:r>
          </w:p>
          <w:p w14:paraId="508851AC" w14:textId="77777777" w:rsidR="00A92533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That's why when someone is suffering from jaundice or any other liver disease then drinking the extracts of the black nightshade plant is advised for faster and better recovery.</w:t>
            </w:r>
          </w:p>
          <w:p w14:paraId="18B20409" w14:textId="77777777" w:rsidR="00A92533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  <w:p w14:paraId="228020F7" w14:textId="77777777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</w:p>
        </w:tc>
      </w:tr>
      <w:tr w:rsidR="003E0CD9" w14:paraId="63D87E9F" w14:textId="77777777" w:rsidTr="00D0421F">
        <w:tc>
          <w:tcPr>
            <w:tcW w:w="1803" w:type="dxa"/>
          </w:tcPr>
          <w:p w14:paraId="5E21F4C8" w14:textId="74005811" w:rsidR="00D0421F" w:rsidRDefault="00D0421F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25</w:t>
            </w:r>
          </w:p>
        </w:tc>
        <w:tc>
          <w:tcPr>
            <w:tcW w:w="1803" w:type="dxa"/>
          </w:tcPr>
          <w:p w14:paraId="57B8737F" w14:textId="5348FF99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D042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Betel leaf</w:t>
            </w:r>
          </w:p>
        </w:tc>
        <w:tc>
          <w:tcPr>
            <w:tcW w:w="1803" w:type="dxa"/>
          </w:tcPr>
          <w:p w14:paraId="5A33BCFB" w14:textId="64CC46AE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D042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042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vetrilai</w:t>
            </w:r>
            <w:proofErr w:type="spellEnd"/>
            <w:r w:rsidRPr="00D0421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,</w:t>
            </w:r>
          </w:p>
        </w:tc>
        <w:tc>
          <w:tcPr>
            <w:tcW w:w="1803" w:type="dxa"/>
          </w:tcPr>
          <w:p w14:paraId="0DE5CDF7" w14:textId="11498BC7" w:rsidR="00D0421F" w:rsidRDefault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 w:rsidRPr="00D0421F">
              <w:rPr>
                <w:rFonts w:ascii="Times New Roman" w:eastAsia="Times New Roman" w:hAnsi="Times New Roman" w:cs="Times New Roman"/>
                <w:b/>
                <w:color w:val="040C28"/>
                <w:sz w:val="28"/>
                <w:szCs w:val="28"/>
              </w:rPr>
              <w:t xml:space="preserve">Piper </w:t>
            </w:r>
            <w:proofErr w:type="spellStart"/>
            <w:r w:rsidRPr="00D0421F">
              <w:rPr>
                <w:rFonts w:ascii="Times New Roman" w:eastAsia="Times New Roman" w:hAnsi="Times New Roman" w:cs="Times New Roman"/>
                <w:b/>
                <w:color w:val="040C28"/>
                <w:sz w:val="28"/>
                <w:szCs w:val="28"/>
              </w:rPr>
              <w:t>betle</w:t>
            </w:r>
            <w:proofErr w:type="spellEnd"/>
          </w:p>
        </w:tc>
        <w:tc>
          <w:tcPr>
            <w:tcW w:w="1804" w:type="dxa"/>
          </w:tcPr>
          <w:p w14:paraId="17FCE258" w14:textId="77777777" w:rsidR="00A92533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Betel leaves are used as </w:t>
            </w:r>
            <w:r>
              <w:rPr>
                <w:rFonts w:ascii="Times New Roman" w:eastAsia="Times New Roman" w:hAnsi="Times New Roman" w:cs="Times New Roman"/>
                <w:color w:val="040C28"/>
                <w:sz w:val="28"/>
                <w:szCs w:val="28"/>
              </w:rPr>
              <w:t>a stimulant, an antiseptic, and a breath-freshener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, whereas areca nut was considered as aphrodisiac.</w:t>
            </w:r>
          </w:p>
          <w:p w14:paraId="441B3BF8" w14:textId="5B841113" w:rsidR="00D0421F" w:rsidRDefault="00A92533" w:rsidP="00A92533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Chewing habits of people have changed over time. The betel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lastRenderedPageBreak/>
              <w:t>leaves are chewed together in a wrapped package along with areca nut and mineral slaked lime</w:t>
            </w:r>
          </w:p>
        </w:tc>
      </w:tr>
    </w:tbl>
    <w:p w14:paraId="2BE734FF" w14:textId="77777777" w:rsidR="00D0421F" w:rsidRDefault="00D0421F">
      <w:p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sectPr w:rsidR="00D0421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CB0"/>
    <w:multiLevelType w:val="hybridMultilevel"/>
    <w:tmpl w:val="55F64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1ABD"/>
    <w:multiLevelType w:val="multilevel"/>
    <w:tmpl w:val="51382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1923702"/>
    <w:multiLevelType w:val="multilevel"/>
    <w:tmpl w:val="E6FE6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19F3475"/>
    <w:multiLevelType w:val="hybridMultilevel"/>
    <w:tmpl w:val="33DE3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1A7F"/>
    <w:multiLevelType w:val="hybridMultilevel"/>
    <w:tmpl w:val="68643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F3378"/>
    <w:multiLevelType w:val="hybridMultilevel"/>
    <w:tmpl w:val="8472AD52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374A5E8F"/>
    <w:multiLevelType w:val="multilevel"/>
    <w:tmpl w:val="51382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22D6967"/>
    <w:multiLevelType w:val="multilevel"/>
    <w:tmpl w:val="D9B80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940976"/>
    <w:multiLevelType w:val="hybridMultilevel"/>
    <w:tmpl w:val="39641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4529E"/>
    <w:multiLevelType w:val="hybridMultilevel"/>
    <w:tmpl w:val="89A4B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61F86"/>
    <w:multiLevelType w:val="multilevel"/>
    <w:tmpl w:val="51382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CD44357"/>
    <w:multiLevelType w:val="multilevel"/>
    <w:tmpl w:val="51382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74B3C1E"/>
    <w:multiLevelType w:val="multilevel"/>
    <w:tmpl w:val="0C2068AA"/>
    <w:lvl w:ilvl="0">
      <w:start w:val="1"/>
      <w:numFmt w:val="decimal"/>
      <w:lvlText w:val="%1."/>
      <w:lvlJc w:val="left"/>
      <w:pPr>
        <w:ind w:left="435" w:hanging="360"/>
      </w:p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7E8808FC"/>
    <w:multiLevelType w:val="hybridMultilevel"/>
    <w:tmpl w:val="A2203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928D8"/>
    <w:multiLevelType w:val="hybridMultilevel"/>
    <w:tmpl w:val="23A28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2"/>
  </w:num>
  <w:num w:numId="5">
    <w:abstractNumId w:val="8"/>
  </w:num>
  <w:num w:numId="6">
    <w:abstractNumId w:val="4"/>
  </w:num>
  <w:num w:numId="7">
    <w:abstractNumId w:val="14"/>
  </w:num>
  <w:num w:numId="8">
    <w:abstractNumId w:val="9"/>
  </w:num>
  <w:num w:numId="9">
    <w:abstractNumId w:val="5"/>
  </w:num>
  <w:num w:numId="10">
    <w:abstractNumId w:val="3"/>
  </w:num>
  <w:num w:numId="11">
    <w:abstractNumId w:val="13"/>
  </w:num>
  <w:num w:numId="12">
    <w:abstractNumId w:val="0"/>
  </w:num>
  <w:num w:numId="13">
    <w:abstractNumId w:val="11"/>
  </w:num>
  <w:num w:numId="14">
    <w:abstractNumId w:val="6"/>
  </w:num>
  <w:num w:numId="1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13"/>
    <w:rsid w:val="003E0CD9"/>
    <w:rsid w:val="008B2413"/>
    <w:rsid w:val="0093052B"/>
    <w:rsid w:val="00A92533"/>
    <w:rsid w:val="00C1155B"/>
    <w:rsid w:val="00D0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83C5"/>
  <w15:docId w15:val="{74AD25C6-550E-43F0-AA06-2B5A05CF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53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8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0A19"/>
    <w:rPr>
      <w:b/>
      <w:bCs/>
    </w:rPr>
  </w:style>
  <w:style w:type="character" w:customStyle="1" w:styleId="jpfdse">
    <w:name w:val="jpfdse"/>
    <w:basedOn w:val="DefaultParagraphFont"/>
    <w:rsid w:val="005E268C"/>
  </w:style>
  <w:style w:type="paragraph" w:styleId="HTMLPreformatted">
    <w:name w:val="HTML Preformatted"/>
    <w:basedOn w:val="Normal"/>
    <w:link w:val="HTMLPreformattedChar"/>
    <w:uiPriority w:val="99"/>
    <w:unhideWhenUsed/>
    <w:rsid w:val="008E0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7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8E0766"/>
  </w:style>
  <w:style w:type="character" w:customStyle="1" w:styleId="hgkelc">
    <w:name w:val="hgkelc"/>
    <w:basedOn w:val="DefaultParagraphFont"/>
    <w:rsid w:val="00A64BE4"/>
  </w:style>
  <w:style w:type="character" w:customStyle="1" w:styleId="kx21rb">
    <w:name w:val="kx21rb"/>
    <w:basedOn w:val="DefaultParagraphFont"/>
    <w:rsid w:val="00A64BE4"/>
  </w:style>
  <w:style w:type="paragraph" w:styleId="ListParagraph">
    <w:name w:val="List Paragraph"/>
    <w:basedOn w:val="Normal"/>
    <w:uiPriority w:val="34"/>
    <w:qFormat/>
    <w:rsid w:val="00655E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4ACB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04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cVGwCy3CMQk9dc1u09PwexuSrw==">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2023-03-22T07:04:00Z</dcterms:created>
  <dcterms:modified xsi:type="dcterms:W3CDTF">2023-03-22T07:04:00Z</dcterms:modified>
</cp:coreProperties>
</file>